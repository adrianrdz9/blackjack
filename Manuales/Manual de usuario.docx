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/>
      </w:pPr>
      <w:bookmarkStart w:colFirst="0" w:colLast="0" w:name="_rw2n9kswjn52" w:id="0"/>
      <w:bookmarkEnd w:id="0"/>
      <w:r w:rsidDel="00000000" w:rsidR="00000000" w:rsidRPr="00000000">
        <w:rPr>
          <w:rFonts w:ascii="Roboto Light" w:cs="Roboto Light" w:eastAsia="Roboto Light" w:hAnsi="Roboto Light"/>
          <w:i w:val="1"/>
          <w:sz w:val="36"/>
          <w:szCs w:val="36"/>
          <w:rtl w:val="0"/>
        </w:rPr>
        <w:t xml:space="preserve">Introducción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21 blackjack es un juego de cartas propio de los casinos, se usa una o más barajas inglesas de 52 cartas sin los comodines, el objetivo del juego es </w:t>
      </w:r>
      <w:r w:rsidDel="00000000" w:rsidR="00000000" w:rsidRPr="00000000">
        <w:rPr>
          <w:b w:val="1"/>
          <w:rtl w:val="0"/>
        </w:rPr>
        <w:t xml:space="preserve">sumar</w:t>
      </w:r>
      <w:r w:rsidDel="00000000" w:rsidR="00000000" w:rsidRPr="00000000">
        <w:rPr>
          <w:rtl w:val="0"/>
        </w:rPr>
        <w:t xml:space="preserve"> un valor lo más próximo a </w:t>
      </w:r>
      <w:r w:rsidDel="00000000" w:rsidR="00000000" w:rsidRPr="00000000">
        <w:rPr>
          <w:b w:val="1"/>
          <w:rtl w:val="0"/>
        </w:rPr>
        <w:t xml:space="preserve">21</w:t>
      </w:r>
      <w:r w:rsidDel="00000000" w:rsidR="00000000" w:rsidRPr="00000000">
        <w:rPr>
          <w:rtl w:val="0"/>
        </w:rPr>
        <w:t xml:space="preserve"> sin pasarse. Se juega únicamente contra la banca, buscando conseguir una mejor jugada que ésta.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Las </w:t>
      </w:r>
      <w:r w:rsidDel="00000000" w:rsidR="00000000" w:rsidRPr="00000000">
        <w:rPr>
          <w:b w:val="1"/>
          <w:rtl w:val="0"/>
        </w:rPr>
        <w:t xml:space="preserve">cartas numéricas</w:t>
      </w:r>
      <w:r w:rsidDel="00000000" w:rsidR="00000000" w:rsidRPr="00000000">
        <w:rPr>
          <w:rtl w:val="0"/>
        </w:rPr>
        <w:t xml:space="preserve"> suman su valor, </w:t>
      </w:r>
      <w:r w:rsidDel="00000000" w:rsidR="00000000" w:rsidRPr="00000000">
        <w:rPr>
          <w:b w:val="1"/>
          <w:rtl w:val="0"/>
        </w:rPr>
        <w:t xml:space="preserve">las figuras</w:t>
      </w:r>
      <w:r w:rsidDel="00000000" w:rsidR="00000000" w:rsidRPr="00000000">
        <w:rPr>
          <w:rtl w:val="0"/>
        </w:rPr>
        <w:t xml:space="preserve"> (J, Q , K) suman 10 y </w:t>
      </w:r>
      <w:r w:rsidDel="00000000" w:rsidR="00000000" w:rsidRPr="00000000">
        <w:rPr>
          <w:b w:val="1"/>
          <w:rtl w:val="0"/>
        </w:rPr>
        <w:t xml:space="preserve">el As</w:t>
      </w:r>
      <w:r w:rsidDel="00000000" w:rsidR="00000000" w:rsidRPr="00000000">
        <w:rPr>
          <w:rtl w:val="0"/>
        </w:rPr>
        <w:t xml:space="preserve"> vale 11 o 1 dependiendo de lo que le convenga al jugador o a la banca.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jugador tiene la posibilidad de elegir si </w:t>
      </w:r>
      <w:r w:rsidDel="00000000" w:rsidR="00000000" w:rsidRPr="00000000">
        <w:rPr>
          <w:b w:val="1"/>
          <w:rtl w:val="0"/>
        </w:rPr>
        <w:t xml:space="preserve">pide</w:t>
      </w:r>
      <w:r w:rsidDel="00000000" w:rsidR="00000000" w:rsidRPr="00000000">
        <w:rPr>
          <w:rtl w:val="0"/>
        </w:rPr>
        <w:t xml:space="preserve"> otra carta o se </w:t>
      </w:r>
      <w:r w:rsidDel="00000000" w:rsidR="00000000" w:rsidRPr="00000000">
        <w:rPr>
          <w:b w:val="1"/>
          <w:rtl w:val="0"/>
        </w:rPr>
        <w:t xml:space="preserve">planta</w:t>
      </w:r>
      <w:r w:rsidDel="00000000" w:rsidR="00000000" w:rsidRPr="00000000">
        <w:rPr>
          <w:rtl w:val="0"/>
        </w:rPr>
        <w:t xml:space="preserve"> en cualquier momento durante su turno. La banca se rige por reglas para pedir o plantarse, se planta cuando sus cartas suman 17 o más y pide cuando suman menos.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La mejor jugada posible es el </w:t>
      </w:r>
      <w:r w:rsidDel="00000000" w:rsidR="00000000" w:rsidRPr="00000000">
        <w:rPr>
          <w:b w:val="1"/>
          <w:rtl w:val="0"/>
        </w:rPr>
        <w:t xml:space="preserve">blackjack</w:t>
      </w:r>
      <w:r w:rsidDel="00000000" w:rsidR="00000000" w:rsidRPr="00000000">
        <w:rPr>
          <w:rtl w:val="0"/>
        </w:rPr>
        <w:t xml:space="preserve"> que consiste en sumar 21 con solo 2 cartas, es decir un As y una carta de valor 10.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both"/>
        <w:rPr/>
      </w:pPr>
      <w:bookmarkStart w:colFirst="0" w:colLast="0" w:name="_ekzxtipouog9" w:id="1"/>
      <w:bookmarkEnd w:id="1"/>
      <w:r w:rsidDel="00000000" w:rsidR="00000000" w:rsidRPr="00000000">
        <w:rPr>
          <w:rtl w:val="0"/>
        </w:rPr>
        <w:t xml:space="preserve">Generalidades del sistema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El sistema admite un máximo de 7 jugadores, se podrán jugar rondas ilimitadas siempre y cuando haya mínimo un jugador con la posibilidad de jugar. El sistema permite elegir el </w:t>
      </w:r>
      <w:r w:rsidDel="00000000" w:rsidR="00000000" w:rsidRPr="00000000">
        <w:rPr>
          <w:b w:val="1"/>
          <w:rtl w:val="0"/>
        </w:rPr>
        <w:t xml:space="preserve">dinero inicial</w:t>
      </w:r>
      <w:r w:rsidDel="00000000" w:rsidR="00000000" w:rsidRPr="00000000">
        <w:rPr>
          <w:rtl w:val="0"/>
        </w:rPr>
        <w:t xml:space="preserve"> de los jugadores y </w:t>
      </w:r>
      <w:r w:rsidDel="00000000" w:rsidR="00000000" w:rsidRPr="00000000">
        <w:rPr>
          <w:b w:val="1"/>
          <w:rtl w:val="0"/>
        </w:rPr>
        <w:t xml:space="preserve">el nombre</w:t>
      </w:r>
      <w:r w:rsidDel="00000000" w:rsidR="00000000" w:rsidRPr="00000000">
        <w:rPr>
          <w:rtl w:val="0"/>
        </w:rPr>
        <w:t xml:space="preserve"> de éstos, el juego se desenvuelve con una baraja inglesa de 52 cartas previamente barajadas. 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both"/>
        <w:rPr/>
      </w:pPr>
      <w:bookmarkStart w:colFirst="0" w:colLast="0" w:name="_iwkla8o999gk" w:id="2"/>
      <w:bookmarkEnd w:id="2"/>
      <w:r w:rsidDel="00000000" w:rsidR="00000000" w:rsidRPr="00000000">
        <w:rPr>
          <w:rtl w:val="0"/>
        </w:rPr>
        <w:t xml:space="preserve">Requerimientos técnicos del sistema, instalación y configuración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Se requiere </w:t>
      </w:r>
      <w:r w:rsidDel="00000000" w:rsidR="00000000" w:rsidRPr="00000000">
        <w:rPr>
          <w:b w:val="1"/>
          <w:rtl w:val="0"/>
        </w:rPr>
        <w:t xml:space="preserve">Windows® 7 o posterior</w:t>
      </w:r>
      <w:r w:rsidDel="00000000" w:rsidR="00000000" w:rsidRPr="00000000">
        <w:rPr>
          <w:rtl w:val="0"/>
        </w:rPr>
        <w:t xml:space="preserve"> para jugar; para realizar una compilación se recomienda utilizar </w:t>
      </w:r>
      <w:r w:rsidDel="00000000" w:rsidR="00000000" w:rsidRPr="00000000">
        <w:rPr>
          <w:b w:val="1"/>
          <w:rtl w:val="0"/>
        </w:rPr>
        <w:t xml:space="preserve">Dev-C++</w:t>
      </w:r>
      <w:r w:rsidDel="00000000" w:rsidR="00000000" w:rsidRPr="00000000">
        <w:rPr>
          <w:rtl w:val="0"/>
        </w:rPr>
        <w:t xml:space="preserve"> en su versión </w:t>
      </w:r>
      <w:r w:rsidDel="00000000" w:rsidR="00000000" w:rsidRPr="00000000">
        <w:rPr>
          <w:b w:val="1"/>
          <w:rtl w:val="0"/>
        </w:rPr>
        <w:t xml:space="preserve">5.11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b w:val="1"/>
          <w:rtl w:val="0"/>
        </w:rPr>
        <w:t xml:space="preserve">compilar</w:t>
      </w:r>
      <w:r w:rsidDel="00000000" w:rsidR="00000000" w:rsidRPr="00000000">
        <w:rPr>
          <w:rtl w:val="0"/>
        </w:rPr>
        <w:t xml:space="preserve"> se requieren todos los archivos de </w:t>
      </w:r>
      <w:r w:rsidDel="00000000" w:rsidR="00000000" w:rsidRPr="00000000">
        <w:rPr>
          <w:b w:val="1"/>
          <w:rtl w:val="0"/>
        </w:rPr>
        <w:t xml:space="preserve">código fuente</w:t>
      </w:r>
      <w:r w:rsidDel="00000000" w:rsidR="00000000" w:rsidRPr="00000000">
        <w:rPr>
          <w:rtl w:val="0"/>
        </w:rPr>
        <w:t xml:space="preserve"> listados a continuación: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BlackJack.dev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BlackJack.layout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principal.c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baraja.c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baraja.h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drawings.c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drawings.h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game.c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game.h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helpers.c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helpers.h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menus.c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menus.h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structures.h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b w:val="1"/>
          <w:rtl w:val="0"/>
        </w:rPr>
        <w:t xml:space="preserve">ejecutar</w:t>
      </w:r>
      <w:r w:rsidDel="00000000" w:rsidR="00000000" w:rsidRPr="00000000">
        <w:rPr>
          <w:rtl w:val="0"/>
        </w:rPr>
        <w:t xml:space="preserve"> el juego es necesario contar con la carpeta “applicationFiles” colocada en la misma carpeta que el ejecutable(.exe):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applicationFiles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mesa.bin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cartas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2.txt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3.txt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4.txt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5.txt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6.txt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7.txt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8.txt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9.txt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10.txt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asC.txt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asD.txt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asP.txt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asT.txt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letras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a.txt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B.txt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c.txt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I.txt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J.txt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k.txt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l.txt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n.txt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logos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logo.txt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En caso de que algún archivo falte o esté dañado el sistema indicará la </w:t>
      </w:r>
      <w:r w:rsidDel="00000000" w:rsidR="00000000" w:rsidRPr="00000000">
        <w:rPr>
          <w:b w:val="1"/>
          <w:rtl w:val="0"/>
        </w:rPr>
        <w:t xml:space="preserve">ruta relativa del archivo</w:t>
      </w:r>
      <w:r w:rsidDel="00000000" w:rsidR="00000000" w:rsidRPr="00000000">
        <w:rPr>
          <w:rtl w:val="0"/>
        </w:rPr>
        <w:t xml:space="preserve"> que falta para que se coloque en el lugar adecuado.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jc w:val="both"/>
        <w:rPr/>
      </w:pPr>
      <w:bookmarkStart w:colFirst="0" w:colLast="0" w:name="_f1dp3i1hhqbi" w:id="3"/>
      <w:bookmarkEnd w:id="3"/>
      <w:r w:rsidDel="00000000" w:rsidR="00000000" w:rsidRPr="00000000">
        <w:rPr>
          <w:rtl w:val="0"/>
        </w:rPr>
        <w:t xml:space="preserve">Entrada y salida del sistema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Para entrar al sistema basta con hacer </w:t>
      </w:r>
      <w:r w:rsidDel="00000000" w:rsidR="00000000" w:rsidRPr="00000000">
        <w:rPr>
          <w:b w:val="1"/>
          <w:rtl w:val="0"/>
        </w:rPr>
        <w:t xml:space="preserve">doble clic</w:t>
      </w:r>
      <w:r w:rsidDel="00000000" w:rsidR="00000000" w:rsidRPr="00000000">
        <w:rPr>
          <w:rtl w:val="0"/>
        </w:rPr>
        <w:t xml:space="preserve"> izquierdo sobre el archivo ejecutable (BlackJack.exe) o </w:t>
      </w:r>
      <w:r w:rsidDel="00000000" w:rsidR="00000000" w:rsidRPr="00000000">
        <w:rPr>
          <w:b w:val="1"/>
          <w:rtl w:val="0"/>
        </w:rPr>
        <w:t xml:space="preserve">clic derecho-&gt;ejecutar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(img-g.1)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100263" cy="1607723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0263" cy="1607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sz w:val="18"/>
          <w:szCs w:val="18"/>
          <w:rtl w:val="0"/>
        </w:rPr>
        <w:t xml:space="preserve">Img-g.1 (Ejecutar un archivo .exe)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Para salir del juego basta con cerrar la ventana de la aplicación o bien desde el menú principal seleccionar la opción “Salir” y presionar “Enter” (img-g.2).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681163" cy="1967583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8780" l="32522" r="26443" t="14146"/>
                    <a:stretch>
                      <a:fillRect/>
                    </a:stretch>
                  </pic:blipFill>
                  <pic:spPr>
                    <a:xfrm>
                      <a:off x="0" y="0"/>
                      <a:ext cx="1681163" cy="1967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sz w:val="18"/>
          <w:szCs w:val="18"/>
          <w:rtl w:val="0"/>
        </w:rPr>
        <w:t xml:space="preserve">Img-g.2 (Salir de la aplicación)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Title"/>
        <w:rPr>
          <w:rFonts w:ascii="Roboto Light" w:cs="Roboto Light" w:eastAsia="Roboto Light" w:hAnsi="Roboto Light"/>
          <w:i w:val="1"/>
          <w:sz w:val="36"/>
          <w:szCs w:val="36"/>
        </w:rPr>
      </w:pPr>
      <w:bookmarkStart w:colFirst="0" w:colLast="0" w:name="_idyz2ccz7h3g" w:id="4"/>
      <w:bookmarkEnd w:id="4"/>
      <w:r w:rsidDel="00000000" w:rsidR="00000000" w:rsidRPr="00000000">
        <w:rPr>
          <w:rtl w:val="0"/>
        </w:rPr>
        <w:t xml:space="preserve">Uso de la aplicación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Para desplazarse por la aplicación se usan las teclas “w” (arriba) y “s” (abajo) y la tecla “Enter” para seleccionar una opción, en menús con más de una opción podrá ver un símbolo de “mayor que” (&gt;) al lado de la opción seleccionada.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El sistema permite tener </w:t>
      </w:r>
      <w:r w:rsidDel="00000000" w:rsidR="00000000" w:rsidRPr="00000000">
        <w:rPr>
          <w:b w:val="1"/>
          <w:rtl w:val="0"/>
        </w:rPr>
        <w:t xml:space="preserve">partidas continuas</w:t>
      </w:r>
      <w:r w:rsidDel="00000000" w:rsidR="00000000" w:rsidRPr="00000000">
        <w:rPr>
          <w:rtl w:val="0"/>
        </w:rPr>
        <w:t xml:space="preserve"> de 21 Blackjack con un mínimo de 1 jugador y un máximo de 7 (img-u.1)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24200" cy="16383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sz w:val="18"/>
          <w:szCs w:val="18"/>
          <w:rtl w:val="0"/>
        </w:rPr>
        <w:t xml:space="preserve">Img-u.1 (Número de jugadores permitidos)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Antes de empezar el juego se podrá elegir el </w:t>
      </w:r>
      <w:r w:rsidDel="00000000" w:rsidR="00000000" w:rsidRPr="00000000">
        <w:rPr>
          <w:b w:val="1"/>
          <w:rtl w:val="0"/>
        </w:rPr>
        <w:t xml:space="preserve">dinero inicial</w:t>
      </w:r>
      <w:r w:rsidDel="00000000" w:rsidR="00000000" w:rsidRPr="00000000">
        <w:rPr>
          <w:rtl w:val="0"/>
        </w:rPr>
        <w:t xml:space="preserve"> (y el número de jugadores en el caso del multijugador), y el(los) jugador(es) podrá(n) elegir </w:t>
      </w:r>
      <w:r w:rsidDel="00000000" w:rsidR="00000000" w:rsidRPr="00000000">
        <w:rPr>
          <w:b w:val="1"/>
          <w:rtl w:val="0"/>
        </w:rPr>
        <w:t xml:space="preserve">su nombre de usuario</w:t>
      </w:r>
      <w:r w:rsidDel="00000000" w:rsidR="00000000" w:rsidRPr="00000000">
        <w:rPr>
          <w:rtl w:val="0"/>
        </w:rPr>
        <w:t xml:space="preserve"> el cual servirá para identificar a cada jugador en cada ronda (img-u.2)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967974" cy="1214438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7974" cy="1214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24063" cy="1229134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28613" l="20930" r="28737" t="17109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1229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Img-u.2 (Elegir el nombre de usuario de cada jugador)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El(los) jugador(es) deberá(n) hacer una </w:t>
      </w:r>
      <w:r w:rsidDel="00000000" w:rsidR="00000000" w:rsidRPr="00000000">
        <w:rPr>
          <w:b w:val="1"/>
          <w:rtl w:val="0"/>
        </w:rPr>
        <w:t xml:space="preserve">apuesta inicial</w:t>
      </w:r>
      <w:r w:rsidDel="00000000" w:rsidR="00000000" w:rsidRPr="00000000">
        <w:rPr>
          <w:rtl w:val="0"/>
        </w:rPr>
        <w:t xml:space="preserve"> mínima de $10 (img-u.3).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514725" cy="214312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Img-u.3 (Apuesta inicial)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Cuando cada jugador haya hecho su apuesta inicial podrá </w:t>
      </w:r>
      <w:r w:rsidDel="00000000" w:rsidR="00000000" w:rsidRPr="00000000">
        <w:rPr>
          <w:b w:val="1"/>
          <w:rtl w:val="0"/>
        </w:rPr>
        <w:t xml:space="preserve">apostar al seguro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duplicar su apuesta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pedir</w:t>
      </w:r>
      <w:r w:rsidDel="00000000" w:rsidR="00000000" w:rsidRPr="00000000">
        <w:rPr>
          <w:rtl w:val="0"/>
        </w:rPr>
        <w:t xml:space="preserve"> cartas o </w:t>
      </w:r>
      <w:r w:rsidDel="00000000" w:rsidR="00000000" w:rsidRPr="00000000">
        <w:rPr>
          <w:b w:val="1"/>
          <w:rtl w:val="0"/>
        </w:rPr>
        <w:t xml:space="preserve">plantarse</w:t>
      </w:r>
      <w:r w:rsidDel="00000000" w:rsidR="00000000" w:rsidRPr="00000000">
        <w:rPr>
          <w:rtl w:val="0"/>
        </w:rPr>
        <w:t xml:space="preserve"> dependiendo de las condiciones del juego (img-u.4).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633663" cy="211455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14613" cy="19050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Img-g.4.1 (Apuesta al seguro)</w:t>
        <w:tab/>
        <w:tab/>
        <w:tab/>
        <w:t xml:space="preserve">Img-g.4.2 (Duplicar apuesta)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90875" cy="1971675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Img-g.4.3 (Pedir cartas o plantarse)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Roboto Light" w:cs="Roboto Light" w:eastAsia="Roboto Light" w:hAnsi="Roboto Light"/>
          <w:i w:val="1"/>
          <w:sz w:val="36"/>
          <w:szCs w:val="36"/>
        </w:rPr>
      </w:pPr>
      <w:r w:rsidDel="00000000" w:rsidR="00000000" w:rsidRPr="00000000">
        <w:rPr>
          <w:rFonts w:ascii="Roboto Light" w:cs="Roboto Light" w:eastAsia="Roboto Light" w:hAnsi="Roboto Light"/>
          <w:i w:val="1"/>
          <w:sz w:val="36"/>
          <w:szCs w:val="36"/>
          <w:rtl w:val="0"/>
        </w:rPr>
        <w:t xml:space="preserve">Solución de problemas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Problema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Causa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Solución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Imágenes no se muestran correctamente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archivos de la aplicación no están o están en una ubicación incorrecta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aplicación mostrará en pantalla la ruta relativa (a la ubicación del archivo ejecutable); colocar los archivos en donde se indica. (img-s.1)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durante compilación; en la consola se muestra: “For loop 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initial declaration used outside C99 mode”. (img-s.2)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C99 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ISO/IEC 9899:1999) es una versión de C en la que se introdujeron nuevas funcionalidades como variables booleanas y declaración de variables en cualquier sitio.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todos los compiladores usan esta versión “de f</w:t>
            </w:r>
            <w:r w:rsidDel="00000000" w:rsidR="00000000" w:rsidRPr="00000000">
              <w:rPr>
                <w:rtl w:val="0"/>
              </w:rPr>
              <w:t xml:space="preserve">á</w:t>
            </w:r>
            <w:r w:rsidDel="00000000" w:rsidR="00000000" w:rsidRPr="00000000">
              <w:rPr>
                <w:rtl w:val="0"/>
              </w:rPr>
              <w:t xml:space="preserve">brica” pero se puede configurar, en Dev-c++, ir a Proyecto-&gt;Opciones de compilación-&gt;Parámetros (img-s.3) y se abrirá una ventana de ajustes y en la subpestaña “Compilador” habrá que escribir “-std=c99” (img-s.4).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durante compilación; en la consola se muestra: “Linker error”. (img-s.5)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Provocado por la falta de un archivo fuente, com</w:t>
            </w:r>
            <w:r w:rsidDel="00000000" w:rsidR="00000000" w:rsidRPr="00000000">
              <w:rPr>
                <w:rtl w:val="0"/>
              </w:rPr>
              <w:t xml:space="preserve">ú</w:t>
            </w:r>
            <w:r w:rsidDel="00000000" w:rsidR="00000000" w:rsidRPr="00000000">
              <w:rPr>
                <w:rtl w:val="0"/>
              </w:rPr>
              <w:t xml:space="preserve">nmente la </w:t>
            </w:r>
            <w:r w:rsidDel="00000000" w:rsidR="00000000" w:rsidRPr="00000000">
              <w:rPr>
                <w:rtl w:val="0"/>
              </w:rPr>
              <w:t xml:space="preserve">biblioteca</w:t>
            </w:r>
            <w:r w:rsidDel="00000000" w:rsidR="00000000" w:rsidRPr="00000000">
              <w:rPr>
                <w:rtl w:val="0"/>
              </w:rPr>
              <w:t xml:space="preserve"> “conio.h”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 ya se tiene conio en el compilador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habrá que crear un proyecto que lo incluya; usando el arhivo BlackJack.dev o bien creando un nuevo proyecto de “Consola+conio” directamente desde Dev-c++. </w:t>
            </w:r>
          </w:p>
        </w:tc>
      </w:tr>
    </w:tbl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Title"/>
        <w:rPr/>
      </w:pPr>
      <w:bookmarkStart w:colFirst="0" w:colLast="0" w:name="_j1i5sm3py7zz" w:id="5"/>
      <w:bookmarkEnd w:id="5"/>
      <w:r w:rsidDel="00000000" w:rsidR="00000000" w:rsidRPr="00000000">
        <w:rPr>
          <w:rtl w:val="0"/>
        </w:rPr>
        <w:t xml:space="preserve">Contingencias y soporte técnico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No se encontraron </w:t>
      </w:r>
      <w:ins w:author="ANGELA EUGENIA VILLANUEVA VILCHIS" w:id="0" w:date="2018-02-28T23:48:41Z">
        <w:r w:rsidDel="00000000" w:rsidR="00000000" w:rsidRPr="00000000">
          <w:rPr>
            <w:rtl w:val="0"/>
          </w:rPr>
          <w:t xml:space="preserve">otras posibles contingencias </w:t>
        </w:r>
      </w:ins>
      <w:del w:author="ANGELA EUGENIA VILLANUEVA VILCHIS" w:id="0" w:date="2018-02-28T23:48:41Z">
        <w:r w:rsidDel="00000000" w:rsidR="00000000" w:rsidRPr="00000000">
          <w:rPr>
            <w:rtl w:val="0"/>
          </w:rPr>
          <w:delText xml:space="preserve">otros errores</w:delText>
        </w:r>
      </w:del>
      <w:r w:rsidDel="00000000" w:rsidR="00000000" w:rsidRPr="00000000">
        <w:rPr>
          <w:rtl w:val="0"/>
        </w:rPr>
        <w:t xml:space="preserve"> durante la ejecución del juego más que l</w:t>
      </w:r>
      <w:ins w:author="ANGELA EUGENIA VILLANUEVA VILCHIS" w:id="1" w:date="2018-02-28T23:49:27Z">
        <w:r w:rsidDel="00000000" w:rsidR="00000000" w:rsidRPr="00000000">
          <w:rPr>
            <w:rtl w:val="0"/>
          </w:rPr>
          <w:t xml:space="preserve">a</w:t>
        </w:r>
      </w:ins>
      <w:del w:author="ANGELA EUGENIA VILLANUEVA VILCHIS" w:id="1" w:date="2018-02-28T23:49:27Z">
        <w:r w:rsidDel="00000000" w:rsidR="00000000" w:rsidRPr="00000000">
          <w:rPr>
            <w:rtl w:val="0"/>
          </w:rPr>
          <w:delText xml:space="preserve">o</w:delText>
        </w:r>
      </w:del>
      <w:r w:rsidDel="00000000" w:rsidR="00000000" w:rsidRPr="00000000">
        <w:rPr>
          <w:rtl w:val="0"/>
        </w:rPr>
        <w:t xml:space="preserve">s especificad</w:t>
      </w:r>
      <w:ins w:author="ANGELA EUGENIA VILLANUEVA VILCHIS" w:id="2" w:date="2018-02-28T23:48:58Z">
        <w:r w:rsidDel="00000000" w:rsidR="00000000" w:rsidRPr="00000000">
          <w:rPr>
            <w:rtl w:val="0"/>
          </w:rPr>
          <w:t xml:space="preserve">a</w:t>
        </w:r>
      </w:ins>
      <w:del w:author="ANGELA EUGENIA VILLANUEVA VILCHIS" w:id="2" w:date="2018-02-28T23:48:58Z">
        <w:r w:rsidDel="00000000" w:rsidR="00000000" w:rsidRPr="00000000">
          <w:rPr>
            <w:rtl w:val="0"/>
          </w:rPr>
          <w:delText xml:space="preserve">o</w:delText>
        </w:r>
      </w:del>
      <w:r w:rsidDel="00000000" w:rsidR="00000000" w:rsidRPr="00000000">
        <w:rPr>
          <w:rtl w:val="0"/>
        </w:rPr>
        <w:t xml:space="preserve">s en la sección de “Solución de problemas”. Cualquier </w:t>
      </w:r>
      <w:del w:author="ANGELA EUGENIA VILLANUEVA VILCHIS" w:id="3" w:date="2018-02-28T23:49:49Z">
        <w:r w:rsidDel="00000000" w:rsidR="00000000" w:rsidRPr="00000000">
          <w:rPr>
            <w:rtl w:val="0"/>
          </w:rPr>
          <w:delText xml:space="preserve">otro </w:delText>
        </w:r>
      </w:del>
      <w:r w:rsidDel="00000000" w:rsidR="00000000" w:rsidRPr="00000000">
        <w:rPr>
          <w:rtl w:val="0"/>
        </w:rPr>
        <w:t xml:space="preserve">error no esperado debería solucionarse cerrando y abriendo la aplicación.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Title"/>
        <w:jc w:val="both"/>
        <w:rPr/>
      </w:pPr>
      <w:bookmarkStart w:colFirst="0" w:colLast="0" w:name="_e9k93lucu53v" w:id="6"/>
      <w:bookmarkEnd w:id="6"/>
      <w:r w:rsidDel="00000000" w:rsidR="00000000" w:rsidRPr="00000000">
        <w:rPr>
          <w:rtl w:val="0"/>
        </w:rPr>
        <w:t xml:space="preserve">Glosario de términos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b w:val="1"/>
          <w:rtl w:val="0"/>
        </w:rPr>
        <w:t xml:space="preserve">Blackjack</w:t>
      </w:r>
      <w:r w:rsidDel="00000000" w:rsidR="00000000" w:rsidRPr="00000000">
        <w:rPr>
          <w:rtl w:val="0"/>
        </w:rPr>
        <w:t xml:space="preserve">.- En el juego 21, el blackjack es la mejor mano que se puede formar, para </w:t>
      </w:r>
      <w:ins w:author="ANGELA EUGENIA VILLANUEVA VILCHIS" w:id="4" w:date="2018-02-28T23:51:21Z">
        <w:r w:rsidDel="00000000" w:rsidR="00000000" w:rsidRPr="00000000">
          <w:rPr>
            <w:rtl w:val="0"/>
          </w:rPr>
          <w:t xml:space="preserve">ello</w:t>
        </w:r>
      </w:ins>
      <w:del w:author="ANGELA EUGENIA VILLANUEVA VILCHIS" w:id="4" w:date="2018-02-28T23:51:21Z">
        <w:r w:rsidDel="00000000" w:rsidR="00000000" w:rsidRPr="00000000">
          <w:rPr>
            <w:rtl w:val="0"/>
          </w:rPr>
          <w:delText xml:space="preserve">formar</w:delText>
        </w:r>
      </w:del>
      <w:r w:rsidDel="00000000" w:rsidR="00000000" w:rsidRPr="00000000">
        <w:rPr>
          <w:rtl w:val="0"/>
        </w:rPr>
        <w:t xml:space="preserve"> blackjack es necesario sumar 21 con solo </w:t>
      </w:r>
      <w:ins w:author="ANGELA EUGENIA VILLANUEVA VILCHIS" w:id="5" w:date="2018-02-28T23:51:33Z">
        <w:r w:rsidDel="00000000" w:rsidR="00000000" w:rsidRPr="00000000">
          <w:rPr>
            <w:rtl w:val="0"/>
          </w:rPr>
          <w:t xml:space="preserve">dos</w:t>
        </w:r>
      </w:ins>
      <w:del w:author="ANGELA EUGENIA VILLANUEVA VILCHIS" w:id="5" w:date="2018-02-28T23:51:33Z">
        <w:r w:rsidDel="00000000" w:rsidR="00000000" w:rsidRPr="00000000">
          <w:rPr>
            <w:rtl w:val="0"/>
          </w:rPr>
          <w:delText xml:space="preserve">2</w:delText>
        </w:r>
      </w:del>
      <w:r w:rsidDel="00000000" w:rsidR="00000000" w:rsidRPr="00000000">
        <w:rPr>
          <w:rtl w:val="0"/>
        </w:rPr>
        <w:t xml:space="preserve"> cartas, es decir, tener un As y una carta de valor 10.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b w:val="1"/>
          <w:rtl w:val="0"/>
        </w:rPr>
        <w:t xml:space="preserve">Apuesta al seguro</w:t>
      </w:r>
      <w:r w:rsidDel="00000000" w:rsidR="00000000" w:rsidRPr="00000000">
        <w:rPr>
          <w:rtl w:val="0"/>
        </w:rPr>
        <w:t xml:space="preserve">.- En el juego 21, la apuesta al seguro se puede hacer cuando la primera carta de la banca es un As y los jugadores</w:t>
      </w:r>
      <w:ins w:author="ANGELA EUGENIA VILLANUEVA VILCHIS" w:id="6" w:date="2018-02-28T23:52:09Z">
        <w:r w:rsidDel="00000000" w:rsidR="00000000" w:rsidRPr="00000000">
          <w:rPr>
            <w:rtl w:val="0"/>
          </w:rPr>
          <w:t xml:space="preserve">,</w:t>
        </w:r>
      </w:ins>
      <w:r w:rsidDel="00000000" w:rsidR="00000000" w:rsidRPr="00000000">
        <w:rPr>
          <w:rtl w:val="0"/>
        </w:rPr>
        <w:t xml:space="preserve"> al realizar la apuesta, apuestan a que la banca sumará 21 con su siguiente carta, es decir, formar</w:t>
      </w:r>
      <w:ins w:author="ANGELA EUGENIA VILLANUEVA VILCHIS" w:id="7" w:date="2018-02-28T23:47:21Z">
        <w:r w:rsidDel="00000000" w:rsidR="00000000" w:rsidRPr="00000000">
          <w:rPr>
            <w:rtl w:val="0"/>
          </w:rPr>
          <w:t xml:space="preserve">á</w:t>
        </w:r>
      </w:ins>
      <w:del w:author="ANGELA EUGENIA VILLANUEVA VILCHIS" w:id="7" w:date="2018-02-28T23:47:21Z">
        <w:r w:rsidDel="00000000" w:rsidR="00000000" w:rsidRPr="00000000">
          <w:rPr>
            <w:rtl w:val="0"/>
          </w:rPr>
          <w:delText xml:space="preserve">a</w:delText>
        </w:r>
      </w:del>
      <w:r w:rsidDel="00000000" w:rsidR="00000000" w:rsidRPr="00000000">
        <w:rPr>
          <w:rtl w:val="0"/>
        </w:rPr>
        <w:t xml:space="preserve"> blackjack.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b w:val="1"/>
          <w:rtl w:val="0"/>
        </w:rPr>
        <w:t xml:space="preserve">Plantarse</w:t>
      </w:r>
      <w:r w:rsidDel="00000000" w:rsidR="00000000" w:rsidRPr="00000000">
        <w:rPr>
          <w:rtl w:val="0"/>
        </w:rPr>
        <w:t xml:space="preserve">.- En el juego 21, plantarse se refiere a conformarse con las cartas obtenidas hasta el momento, es decir dejar de pedir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concluir su turno.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Ruta o directorio</w:t>
      </w:r>
      <w:r w:rsidDel="00000000" w:rsidR="00000000" w:rsidRPr="00000000">
        <w:rPr>
          <w:rtl w:val="0"/>
        </w:rPr>
        <w:t xml:space="preserve">.-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Es la forma de referenciar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, en el contexto de un sistema operativo específico,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el lugar en el que se encuentra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un archivo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dentro de un dispositivo de memoria secundaria. </w:t>
      </w:r>
      <w:ins w:author="ANGELA EUGENIA VILLANUEVA VILCHIS" w:id="8" w:date="2018-02-28T23:53:32Z">
        <w:r w:rsidDel="00000000" w:rsidR="00000000" w:rsidRPr="00000000">
          <w:rPr>
            <w:color w:val="222222"/>
            <w:sz w:val="21"/>
            <w:szCs w:val="21"/>
            <w:highlight w:val="white"/>
            <w:rtl w:val="0"/>
          </w:rPr>
          <w:t xml:space="preserve">Dicho lugar</w:t>
        </w:r>
      </w:ins>
      <w:del w:author="ANGELA EUGENIA VILLANUEVA VILCHIS" w:id="8" w:date="2018-02-28T23:53:32Z">
        <w:r w:rsidDel="00000000" w:rsidR="00000000" w:rsidRPr="00000000">
          <w:rPr>
            <w:color w:val="222222"/>
            <w:sz w:val="21"/>
            <w:szCs w:val="21"/>
            <w:highlight w:val="white"/>
            <w:rtl w:val="0"/>
          </w:rPr>
          <w:delText xml:space="preserve">Lugar </w:delText>
        </w:r>
      </w:del>
      <w:del w:author="ANGELA EUGENIA VILLANUEVA VILCHIS" w:id="9" w:date="2018-02-28T23:54:06Z">
        <w:r w:rsidDel="00000000" w:rsidR="00000000" w:rsidRPr="00000000">
          <w:rPr>
            <w:color w:val="222222"/>
            <w:sz w:val="21"/>
            <w:szCs w:val="21"/>
            <w:highlight w:val="white"/>
            <w:rtl w:val="0"/>
          </w:rPr>
          <w:delText xml:space="preserve">que</w:delText>
        </w:r>
      </w:del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puede ser accesible mediante el administrador de archivos gráfico que corresponde</w:t>
      </w:r>
      <w:ins w:author="ANGELA EUGENIA VILLANUEVA VILCHIS" w:id="10" w:date="2018-02-28T23:54:29Z">
        <w:r w:rsidDel="00000000" w:rsidR="00000000" w:rsidRPr="00000000">
          <w:rPr>
            <w:color w:val="222222"/>
            <w:sz w:val="21"/>
            <w:szCs w:val="21"/>
            <w:highlight w:val="white"/>
            <w:rtl w:val="0"/>
          </w:rPr>
          <w:t xml:space="preserve">,</w:t>
        </w:r>
      </w:ins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según el sistema operativo del que se trate (por ejemplo: explorador de archivos en el caso de windows)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7C">
      <w:pPr>
        <w:jc w:val="both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Sprite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.- Son las imágenes usadas, usualmente, en los videojuegos para representar los objetos dentro del juego (personajes, enemigos, fondos, utilería,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Archivo fuente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- Es un archivo de texto </w:t>
      </w:r>
      <w:ins w:author="ANGELA EUGENIA VILLANUEVA VILCHIS" w:id="11" w:date="2018-02-28T23:56:05Z">
        <w:r w:rsidDel="00000000" w:rsidR="00000000" w:rsidRPr="00000000">
          <w:rPr>
            <w:color w:val="222222"/>
            <w:sz w:val="21"/>
            <w:szCs w:val="21"/>
            <w:highlight w:val="white"/>
            <w:rtl w:val="0"/>
          </w:rPr>
          <w:t xml:space="preserve">plano </w:t>
        </w:r>
      </w:ins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en el cual se incluyen las instrucciones que debe de seguir una computadora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durante </w:t>
      </w:r>
      <w:del w:author="ANGELA EUGENIA VILLANUEVA VILCHIS" w:id="12" w:date="2018-02-28T23:55:03Z">
        <w:r w:rsidDel="00000000" w:rsidR="00000000" w:rsidRPr="00000000">
          <w:rPr>
            <w:color w:val="222222"/>
            <w:sz w:val="21"/>
            <w:szCs w:val="21"/>
            <w:highlight w:val="white"/>
            <w:rtl w:val="0"/>
          </w:rPr>
          <w:delText xml:space="preserve"> </w:delText>
        </w:r>
      </w:del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la ejecución de un programa.</w:t>
      </w:r>
    </w:p>
    <w:p w:rsidR="00000000" w:rsidDel="00000000" w:rsidP="00000000" w:rsidRDefault="00000000" w:rsidRPr="00000000" w14:paraId="00000080">
      <w:pPr>
        <w:jc w:val="both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Compilaci</w:t>
      </w:r>
      <w:ins w:author="ANGELA EUGENIA VILLANUEVA VILCHIS" w:id="13" w:date="2018-02-28T23:56:20Z">
        <w:r w:rsidDel="00000000" w:rsidR="00000000" w:rsidRPr="00000000">
          <w:rPr>
            <w:b w:val="1"/>
            <w:color w:val="222222"/>
            <w:sz w:val="21"/>
            <w:szCs w:val="21"/>
            <w:highlight w:val="white"/>
            <w:rtl w:val="0"/>
          </w:rPr>
          <w:t xml:space="preserve">ó</w:t>
        </w:r>
      </w:ins>
      <w:del w:author="ANGELA EUGENIA VILLANUEVA VILCHIS" w:id="13" w:date="2018-02-28T23:56:20Z">
        <w:r w:rsidDel="00000000" w:rsidR="00000000" w:rsidRPr="00000000">
          <w:rPr>
            <w:b w:val="1"/>
            <w:color w:val="222222"/>
            <w:sz w:val="21"/>
            <w:szCs w:val="21"/>
            <w:highlight w:val="white"/>
            <w:rtl w:val="0"/>
          </w:rPr>
          <w:delText xml:space="preserve">o</w:delText>
        </w:r>
      </w:del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n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.- Es un proceso mediante el cual se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integra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el c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ó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digo de el(los) archivo(s) fuente y se “traduce” a lenguaje máquina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</w:t>
      </w:r>
      <w:del w:author="ANGELA EUGENIA VILLANUEVA VILCHIS" w:id="14" w:date="2018-02-28T23:58:49Z">
        <w:r w:rsidDel="00000000" w:rsidR="00000000" w:rsidRPr="00000000">
          <w:rPr>
            <w:color w:val="222222"/>
            <w:sz w:val="21"/>
            <w:szCs w:val="21"/>
            <w:highlight w:val="white"/>
            <w:rtl w:val="0"/>
          </w:rPr>
          <w:delText xml:space="preserve">es decir</w:delText>
        </w:r>
        <w:r w:rsidDel="00000000" w:rsidR="00000000" w:rsidRPr="00000000">
          <w:rPr>
            <w:color w:val="222222"/>
            <w:sz w:val="21"/>
            <w:szCs w:val="21"/>
            <w:highlight w:val="white"/>
            <w:rtl w:val="0"/>
          </w:rPr>
          <w:delText xml:space="preserve">,</w:delText>
        </w:r>
        <w:r w:rsidDel="00000000" w:rsidR="00000000" w:rsidRPr="00000000">
          <w:rPr>
            <w:color w:val="222222"/>
            <w:sz w:val="21"/>
            <w:szCs w:val="21"/>
            <w:highlight w:val="white"/>
            <w:rtl w:val="0"/>
          </w:rPr>
          <w:delText xml:space="preserve"> </w:delText>
        </w:r>
      </w:del>
      <w:del w:author="ANGELA EUGENIA VILLANUEVA VILCHIS" w:id="15" w:date="2018-02-28T23:59:31Z">
        <w:r w:rsidDel="00000000" w:rsidR="00000000" w:rsidRPr="00000000">
          <w:rPr>
            <w:color w:val="222222"/>
            <w:sz w:val="21"/>
            <w:szCs w:val="21"/>
            <w:highlight w:val="white"/>
            <w:rtl w:val="0"/>
          </w:rPr>
          <w:delText xml:space="preserve">se crea</w:delText>
        </w:r>
      </w:del>
      <w:ins w:author="ANGELA EUGENIA VILLANUEVA VILCHIS" w:id="15" w:date="2018-02-28T23:59:31Z">
        <w:r w:rsidDel="00000000" w:rsidR="00000000" w:rsidRPr="00000000">
          <w:rPr>
            <w:color w:val="222222"/>
            <w:sz w:val="21"/>
            <w:szCs w:val="21"/>
            <w:highlight w:val="white"/>
            <w:rtl w:val="0"/>
          </w:rPr>
          <w:t xml:space="preserve">generando</w:t>
        </w:r>
      </w:ins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un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código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binario que una computadora puede entender y ejecutar.</w:t>
      </w:r>
    </w:p>
    <w:p w:rsidR="00000000" w:rsidDel="00000000" w:rsidP="00000000" w:rsidRDefault="00000000" w:rsidRPr="00000000" w14:paraId="00000082">
      <w:pPr>
        <w:jc w:val="both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Conio.h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.- Es una biblioteca de C, al no ser una biblioteca estándar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la mayoría de los compiladores no la tienen incluida por defecto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y por ello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puede generar errores de compilación</w:t>
      </w:r>
      <w:ins w:author="ANGELA EUGENIA VILLANUEVA VILCHIS" w:id="16" w:date="2018-03-01T12:01:39Z">
        <w:r w:rsidDel="00000000" w:rsidR="00000000" w:rsidRPr="00000000">
          <w:rPr>
            <w:color w:val="222222"/>
            <w:sz w:val="21"/>
            <w:szCs w:val="21"/>
            <w:highlight w:val="white"/>
            <w:rtl w:val="0"/>
          </w:rPr>
          <w:t xml:space="preserve">,</w:t>
        </w:r>
      </w:ins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si no se usa correctamente.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Title"/>
        <w:jc w:val="both"/>
        <w:rPr/>
      </w:pPr>
      <w:bookmarkStart w:colFirst="0" w:colLast="0" w:name="_s782ztc9pxka" w:id="7"/>
      <w:bookmarkEnd w:id="7"/>
      <w:r w:rsidDel="00000000" w:rsidR="00000000" w:rsidRPr="00000000">
        <w:rPr>
          <w:rtl w:val="0"/>
        </w:rPr>
        <w:t xml:space="preserve">Anexos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543300" cy="21526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Img-s.1 (Falta de archivos necesarios para el juego)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176713" cy="409346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409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sz w:val="18"/>
          <w:szCs w:val="18"/>
          <w:rtl w:val="0"/>
        </w:rPr>
        <w:t xml:space="preserve">Img-s.2 (Error en en compilación)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709806" cy="1147763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806" cy="1147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Img-s.3 (Solucion de error de compilación)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728913" cy="1986708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1986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Img-s.4 (Solucion de error de compilación)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967038" cy="920297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920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Img-s.5 (Linker error)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986088" cy="1759245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1759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Img-s.6 (Crear proyecto de “consola+conio”)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both"/>
    </w:pPr>
    <w:rPr>
      <w:rFonts w:ascii="Roboto Light" w:cs="Roboto Light" w:eastAsia="Roboto Light" w:hAnsi="Roboto Light"/>
      <w:i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image" Target="media/image13.png"/><Relationship Id="rId17" Type="http://schemas.openxmlformats.org/officeDocument/2006/relationships/image" Target="media/image8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1.png"/><Relationship Id="rId18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Light-regular.ttf"/><Relationship Id="rId2" Type="http://schemas.openxmlformats.org/officeDocument/2006/relationships/font" Target="fonts/RobotoLight-bold.ttf"/><Relationship Id="rId3" Type="http://schemas.openxmlformats.org/officeDocument/2006/relationships/font" Target="fonts/RobotoLight-italic.ttf"/><Relationship Id="rId4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